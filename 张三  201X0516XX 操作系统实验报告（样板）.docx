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1E3" w:rsidRDefault="008671E3" w:rsidP="008671E3">
      <w:pPr>
        <w:jc w:val="center"/>
        <w:rPr>
          <w:sz w:val="30"/>
          <w:szCs w:val="30"/>
        </w:rPr>
      </w:pPr>
    </w:p>
    <w:p w:rsidR="008671E3" w:rsidRDefault="008671E3" w:rsidP="008671E3">
      <w:pPr>
        <w:jc w:val="center"/>
        <w:rPr>
          <w:sz w:val="30"/>
          <w:szCs w:val="30"/>
        </w:rPr>
      </w:pPr>
    </w:p>
    <w:p w:rsidR="008671E3" w:rsidRDefault="008671E3" w:rsidP="008671E3">
      <w:pPr>
        <w:jc w:val="center"/>
        <w:rPr>
          <w:rFonts w:eastAsia="黑体"/>
          <w:b/>
          <w:sz w:val="84"/>
        </w:rPr>
      </w:pPr>
      <w:r>
        <w:rPr>
          <w:noProof/>
          <w:sz w:val="84"/>
        </w:rPr>
        <w:drawing>
          <wp:inline distT="0" distB="0" distL="0" distR="0">
            <wp:extent cx="2139315" cy="647065"/>
            <wp:effectExtent l="1905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64706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tabs>
          <w:tab w:val="center" w:pos="4153"/>
        </w:tabs>
        <w:jc w:val="center"/>
        <w:rPr>
          <w:b/>
          <w:sz w:val="24"/>
        </w:rPr>
      </w:pPr>
    </w:p>
    <w:p w:rsidR="008671E3" w:rsidRDefault="008671E3" w:rsidP="008671E3">
      <w:pPr>
        <w:tabs>
          <w:tab w:val="center" w:pos="4153"/>
        </w:tabs>
        <w:jc w:val="center"/>
        <w:rPr>
          <w:b/>
          <w:szCs w:val="21"/>
        </w:rPr>
      </w:pPr>
    </w:p>
    <w:p w:rsidR="008671E3" w:rsidRDefault="008671E3" w:rsidP="008671E3"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本科实验报告</w:t>
      </w:r>
    </w:p>
    <w:p w:rsidR="008671E3" w:rsidRDefault="008671E3" w:rsidP="008671E3">
      <w:pPr>
        <w:tabs>
          <w:tab w:val="center" w:pos="4153"/>
        </w:tabs>
        <w:jc w:val="center"/>
        <w:rPr>
          <w:sz w:val="36"/>
          <w:szCs w:val="36"/>
        </w:rPr>
      </w:pPr>
    </w:p>
    <w:p w:rsidR="008671E3" w:rsidRDefault="008671E3" w:rsidP="008671E3"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 w:rsidR="008671E3" w:rsidRDefault="008671E3" w:rsidP="008671E3">
      <w:pPr>
        <w:tabs>
          <w:tab w:val="center" w:pos="4153"/>
        </w:tabs>
        <w:ind w:firstLineChars="500" w:firstLine="1500"/>
        <w:rPr>
          <w:sz w:val="30"/>
          <w:szCs w:val="30"/>
          <w:u w:val="single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称：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操作系统原理实验</w:t>
      </w:r>
      <w:r>
        <w:rPr>
          <w:sz w:val="30"/>
          <w:szCs w:val="30"/>
          <w:u w:val="single"/>
        </w:rPr>
        <w:t xml:space="preserve">     </w:t>
      </w:r>
    </w:p>
    <w:p w:rsidR="008671E3" w:rsidRDefault="008671E3" w:rsidP="008671E3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编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color w:val="333333"/>
          <w:sz w:val="30"/>
          <w:szCs w:val="30"/>
          <w:u w:val="single"/>
        </w:rPr>
        <w:t>08060157</w:t>
      </w:r>
      <w:r>
        <w:rPr>
          <w:sz w:val="30"/>
          <w:szCs w:val="30"/>
          <w:u w:val="single"/>
        </w:rPr>
        <w:t xml:space="preserve">            </w:t>
      </w:r>
    </w:p>
    <w:p w:rsidR="008671E3" w:rsidRDefault="008671E3" w:rsidP="008671E3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生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姓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名：</w:t>
      </w:r>
      <w:r>
        <w:rPr>
          <w:sz w:val="30"/>
          <w:szCs w:val="30"/>
          <w:u w:val="single"/>
        </w:rPr>
        <w:t xml:space="preserve">    </w:t>
      </w:r>
      <w:r w:rsidR="00B67269">
        <w:rPr>
          <w:rFonts w:hint="eastAsia"/>
          <w:sz w:val="30"/>
          <w:szCs w:val="30"/>
          <w:u w:val="single"/>
        </w:rPr>
        <w:t>X</w:t>
      </w:r>
      <w:r>
        <w:rPr>
          <w:rFonts w:hint="eastAsia"/>
          <w:sz w:val="30"/>
          <w:szCs w:val="30"/>
          <w:u w:val="single"/>
        </w:rPr>
        <w:t xml:space="preserve">XX     </w:t>
      </w:r>
      <w:r>
        <w:rPr>
          <w:sz w:val="30"/>
          <w:szCs w:val="30"/>
          <w:u w:val="single"/>
        </w:rPr>
        <w:t xml:space="preserve">         </w:t>
      </w:r>
    </w:p>
    <w:p w:rsidR="008671E3" w:rsidRDefault="008671E3" w:rsidP="008671E3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20</w:t>
      </w:r>
      <w:r w:rsidR="00B67269">
        <w:rPr>
          <w:rFonts w:hint="eastAsia"/>
          <w:sz w:val="30"/>
          <w:szCs w:val="30"/>
          <w:u w:val="single"/>
        </w:rPr>
        <w:t>X</w:t>
      </w:r>
      <w:r>
        <w:rPr>
          <w:rFonts w:hint="eastAsia"/>
          <w:sz w:val="30"/>
          <w:szCs w:val="30"/>
          <w:u w:val="single"/>
        </w:rPr>
        <w:t>X0</w:t>
      </w:r>
      <w:r w:rsidR="00B67269">
        <w:rPr>
          <w:rFonts w:hint="eastAsia"/>
          <w:sz w:val="30"/>
          <w:szCs w:val="30"/>
          <w:u w:val="single"/>
        </w:rPr>
        <w:t>XXX</w:t>
      </w:r>
      <w:r>
        <w:rPr>
          <w:rFonts w:hint="eastAsia"/>
          <w:sz w:val="30"/>
          <w:szCs w:val="30"/>
          <w:u w:val="single"/>
        </w:rPr>
        <w:t xml:space="preserve">XX  </w:t>
      </w:r>
      <w:r>
        <w:rPr>
          <w:sz w:val="30"/>
          <w:szCs w:val="30"/>
          <w:u w:val="single"/>
        </w:rPr>
        <w:t xml:space="preserve">      </w:t>
      </w:r>
    </w:p>
    <w:p w:rsidR="008671E3" w:rsidRDefault="008671E3" w:rsidP="008671E3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院：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信息科学技术学院</w:t>
      </w:r>
      <w:r>
        <w:rPr>
          <w:sz w:val="30"/>
          <w:szCs w:val="30"/>
          <w:u w:val="single"/>
        </w:rPr>
        <w:t xml:space="preserve">   </w:t>
      </w:r>
    </w:p>
    <w:p w:rsidR="008671E3" w:rsidRDefault="008671E3" w:rsidP="008671E3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系：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>计算机科学系</w:t>
      </w:r>
      <w:r>
        <w:rPr>
          <w:sz w:val="30"/>
          <w:szCs w:val="30"/>
          <w:u w:val="single"/>
        </w:rPr>
        <w:t xml:space="preserve">      </w:t>
      </w:r>
    </w:p>
    <w:p w:rsidR="008671E3" w:rsidRDefault="008671E3" w:rsidP="008671E3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专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sz w:val="30"/>
          <w:szCs w:val="30"/>
          <w:u w:val="single"/>
        </w:rPr>
        <w:t xml:space="preserve">          </w:t>
      </w:r>
    </w:p>
    <w:p w:rsidR="008671E3" w:rsidRDefault="008671E3" w:rsidP="008671E3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郝振明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       </w:t>
      </w:r>
    </w:p>
    <w:p w:rsidR="008671E3" w:rsidRDefault="008671E3" w:rsidP="008671E3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单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位：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计算机科学系</w:t>
      </w:r>
      <w:r>
        <w:rPr>
          <w:sz w:val="30"/>
          <w:szCs w:val="30"/>
          <w:u w:val="single"/>
        </w:rPr>
        <w:t xml:space="preserve">      </w:t>
      </w:r>
    </w:p>
    <w:p w:rsidR="008671E3" w:rsidRDefault="008671E3" w:rsidP="008671E3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时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间：</w:t>
      </w:r>
      <w:r>
        <w:rPr>
          <w:rFonts w:hint="eastAsia"/>
          <w:sz w:val="30"/>
          <w:szCs w:val="30"/>
        </w:rPr>
        <w:t>20</w:t>
      </w:r>
      <w:r w:rsidR="00B67269"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 xml:space="preserve">~ </w:t>
      </w:r>
      <w:r>
        <w:rPr>
          <w:rFonts w:hint="eastAsia"/>
          <w:sz w:val="30"/>
          <w:szCs w:val="30"/>
        </w:rPr>
        <w:t>201X</w:t>
      </w: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学年度第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学期</w:t>
      </w:r>
    </w:p>
    <w:p w:rsidR="008671E3" w:rsidRDefault="008671E3" w:rsidP="008671E3">
      <w:pPr>
        <w:tabs>
          <w:tab w:val="center" w:pos="4153"/>
        </w:tabs>
        <w:jc w:val="center"/>
        <w:rPr>
          <w:b/>
          <w:sz w:val="32"/>
          <w:szCs w:val="32"/>
        </w:rPr>
      </w:pPr>
    </w:p>
    <w:p w:rsidR="00AC0E2B" w:rsidRDefault="00AC0E2B" w:rsidP="008671E3">
      <w:pPr>
        <w:tabs>
          <w:tab w:val="center" w:pos="4153"/>
        </w:tabs>
        <w:jc w:val="center"/>
        <w:rPr>
          <w:b/>
          <w:sz w:val="32"/>
          <w:szCs w:val="32"/>
        </w:rPr>
      </w:pPr>
    </w:p>
    <w:p w:rsidR="008671E3" w:rsidRDefault="008671E3" w:rsidP="008671E3"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 w:rsidR="008671E3" w:rsidRDefault="008671E3" w:rsidP="008671E3"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1X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6</w:t>
      </w:r>
      <w:r>
        <w:rPr>
          <w:b/>
          <w:sz w:val="32"/>
          <w:szCs w:val="32"/>
        </w:rPr>
        <w:t>月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>
        <w:rPr>
          <w:rFonts w:hint="eastAsia"/>
          <w:b/>
          <w:sz w:val="32"/>
          <w:szCs w:val="32"/>
        </w:rPr>
        <w:t>15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日</w:t>
      </w:r>
    </w:p>
    <w:p w:rsidR="00AC0E2B" w:rsidRDefault="008671E3" w:rsidP="00AC0E2B"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lastRenderedPageBreak/>
        <w:t xml:space="preserve">      </w:t>
      </w:r>
      <w:r>
        <w:rPr>
          <w:rFonts w:hint="eastAsia"/>
          <w:szCs w:val="21"/>
        </w:rPr>
        <w:t xml:space="preserve">  </w:t>
      </w:r>
      <w:r w:rsidR="00AC0E2B">
        <w:rPr>
          <w:szCs w:val="21"/>
        </w:rPr>
        <w:t xml:space="preserve">     </w:t>
      </w:r>
      <w:r w:rsidR="00AC0E2B">
        <w:rPr>
          <w:rFonts w:eastAsia="楷体_GB2312"/>
          <w:sz w:val="24"/>
          <w:u w:val="single"/>
        </w:rPr>
        <w:t xml:space="preserve">     </w:t>
      </w:r>
      <w:r w:rsidR="00AC0E2B">
        <w:rPr>
          <w:rFonts w:hint="eastAsia"/>
          <w:sz w:val="32"/>
          <w:szCs w:val="32"/>
          <w:u w:val="single"/>
        </w:rPr>
        <w:t>操作系统原理实验</w:t>
      </w:r>
      <w:r w:rsidR="00AC0E2B">
        <w:rPr>
          <w:rFonts w:eastAsia="楷体_GB2312"/>
          <w:sz w:val="32"/>
          <w:szCs w:val="32"/>
          <w:u w:val="single"/>
        </w:rPr>
        <w:t xml:space="preserve"> </w:t>
      </w:r>
      <w:r w:rsidR="00AC0E2B">
        <w:rPr>
          <w:rFonts w:eastAsia="楷体_GB2312"/>
          <w:sz w:val="24"/>
          <w:u w:val="single"/>
        </w:rPr>
        <w:t xml:space="preserve">    </w:t>
      </w:r>
      <w:r w:rsidR="00AC0E2B">
        <w:rPr>
          <w:rFonts w:hint="eastAsia"/>
          <w:b/>
          <w:sz w:val="32"/>
          <w:szCs w:val="32"/>
        </w:rPr>
        <w:t>课程实验项目目录</w:t>
      </w:r>
    </w:p>
    <w:p w:rsidR="00AC0E2B" w:rsidRDefault="00AC0E2B" w:rsidP="00AC0E2B">
      <w:pPr>
        <w:tabs>
          <w:tab w:val="center" w:pos="4153"/>
        </w:tabs>
        <w:ind w:firstLineChars="1700" w:firstLine="4080"/>
        <w:rPr>
          <w:sz w:val="24"/>
          <w:u w:val="single"/>
        </w:rPr>
      </w:pPr>
      <w:r>
        <w:rPr>
          <w:rFonts w:hint="eastAsia"/>
          <w:sz w:val="24"/>
        </w:rPr>
        <w:t>学生姓名：张</w:t>
      </w:r>
      <w:r>
        <w:rPr>
          <w:sz w:val="24"/>
        </w:rPr>
        <w:t xml:space="preserve">XX  </w:t>
      </w:r>
      <w:r>
        <w:rPr>
          <w:rFonts w:hint="eastAsia"/>
          <w:sz w:val="24"/>
        </w:rPr>
        <w:t>学号：</w:t>
      </w:r>
      <w:r>
        <w:rPr>
          <w:sz w:val="24"/>
        </w:rPr>
        <w:t xml:space="preserve">2016xxxxx  </w:t>
      </w:r>
    </w:p>
    <w:tbl>
      <w:tblPr>
        <w:tblW w:w="85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260"/>
        <w:gridCol w:w="3161"/>
        <w:gridCol w:w="1338"/>
        <w:gridCol w:w="720"/>
        <w:gridCol w:w="1439"/>
      </w:tblGrid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实验项目编号</w:t>
            </w:r>
          </w:p>
        </w:tc>
        <w:tc>
          <w:tcPr>
            <w:tcW w:w="31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实验项目名称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实验项目类型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 w:val="24"/>
                <w:szCs w:val="32"/>
              </w:rPr>
            </w:pPr>
            <w:r>
              <w:rPr>
                <w:color w:val="333333"/>
                <w:sz w:val="20"/>
                <w:szCs w:val="20"/>
              </w:rPr>
              <w:t>0806015701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32"/>
              </w:rPr>
            </w:pPr>
            <w:r>
              <w:rPr>
                <w:rFonts w:ascii="宋体" w:hAnsi="宋体" w:hint="eastAsia"/>
                <w:color w:val="000000"/>
              </w:rPr>
              <w:t>实验环境的使用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郝振明</w:t>
            </w: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spacing w:line="360" w:lineRule="exact"/>
              <w:jc w:val="center"/>
              <w:rPr>
                <w:b/>
                <w:sz w:val="32"/>
                <w:szCs w:val="32"/>
              </w:rPr>
            </w:pPr>
            <w:r>
              <w:rPr>
                <w:color w:val="333333"/>
                <w:sz w:val="20"/>
                <w:szCs w:val="20"/>
              </w:rPr>
              <w:t>0806015702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进程的创建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jc w:val="center"/>
            </w:pPr>
            <w:r>
              <w:rPr>
                <w:rFonts w:hint="eastAsia"/>
                <w:szCs w:val="21"/>
              </w:rPr>
              <w:t>验证、设计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郝振明</w:t>
            </w: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spacing w:line="360" w:lineRule="exact"/>
              <w:jc w:val="center"/>
              <w:rPr>
                <w:b/>
                <w:sz w:val="32"/>
                <w:szCs w:val="32"/>
              </w:rPr>
            </w:pPr>
            <w:r>
              <w:rPr>
                <w:color w:val="333333"/>
                <w:sz w:val="20"/>
                <w:szCs w:val="20"/>
              </w:rPr>
              <w:t>0806015703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信号量的实现和应用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jc w:val="center"/>
            </w:pPr>
            <w:r>
              <w:rPr>
                <w:rFonts w:hint="eastAsia"/>
                <w:szCs w:val="21"/>
              </w:rPr>
              <w:t>验证、设计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郝振明</w:t>
            </w: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color w:val="333333"/>
                <w:sz w:val="20"/>
                <w:szCs w:val="20"/>
              </w:rPr>
              <w:t>0806015704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进程的状态和进程调度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jc w:val="center"/>
            </w:pPr>
            <w:r>
              <w:rPr>
                <w:rFonts w:hint="eastAsia"/>
                <w:szCs w:val="21"/>
              </w:rPr>
              <w:t>验证、设计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郝振明</w:t>
            </w:r>
          </w:p>
        </w:tc>
      </w:tr>
      <w:tr w:rsidR="00AC0E2B" w:rsidTr="00AC0E2B">
        <w:trPr>
          <w:trHeight w:val="591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color w:val="333333"/>
                <w:sz w:val="20"/>
                <w:szCs w:val="20"/>
              </w:rPr>
              <w:t>0806015705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地址映射与内存共享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jc w:val="center"/>
            </w:pPr>
            <w:r>
              <w:rPr>
                <w:rFonts w:hint="eastAsia"/>
                <w:szCs w:val="21"/>
              </w:rPr>
              <w:t>验证、设计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郝振明</w:t>
            </w:r>
          </w:p>
        </w:tc>
      </w:tr>
      <w:tr w:rsidR="00AC0E2B" w:rsidTr="00AC0E2B">
        <w:trPr>
          <w:trHeight w:val="638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color w:val="333333"/>
                <w:sz w:val="20"/>
                <w:szCs w:val="20"/>
              </w:rPr>
              <w:t>0806015706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页面置换算法与动态内存分配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jc w:val="center"/>
            </w:pPr>
            <w:r>
              <w:rPr>
                <w:rFonts w:hint="eastAsia"/>
                <w:szCs w:val="21"/>
              </w:rPr>
              <w:t>验证、设计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郝振明</w:t>
            </w: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color w:val="333333"/>
                <w:sz w:val="20"/>
                <w:szCs w:val="20"/>
              </w:rPr>
              <w:t>0806015707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</w:rPr>
              <w:t>proc文件系统的实现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jc w:val="center"/>
            </w:pPr>
            <w:r>
              <w:rPr>
                <w:rFonts w:hint="eastAsia"/>
                <w:szCs w:val="21"/>
              </w:rPr>
              <w:t>验证、设计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郝振明</w:t>
            </w: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color w:val="333333"/>
                <w:sz w:val="20"/>
                <w:szCs w:val="20"/>
              </w:rPr>
              <w:t>0806015708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spacing w:line="360" w:lineRule="exact"/>
              <w:jc w:val="center"/>
              <w:rPr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</w:rPr>
              <w:t>进程通信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szCs w:val="21"/>
              </w:rPr>
              <w:t>设计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郝振明</w:t>
            </w: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spacing w:line="360" w:lineRule="exact"/>
              <w:rPr>
                <w:b/>
                <w:sz w:val="32"/>
                <w:szCs w:val="3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spacing w:line="360" w:lineRule="exact"/>
              <w:rPr>
                <w:b/>
                <w:sz w:val="32"/>
                <w:szCs w:val="3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spacing w:line="360" w:lineRule="exact"/>
              <w:rPr>
                <w:b/>
                <w:sz w:val="32"/>
                <w:szCs w:val="3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spacing w:line="360" w:lineRule="exact"/>
              <w:rPr>
                <w:b/>
                <w:sz w:val="32"/>
                <w:szCs w:val="3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 w:rsidR="00AC0E2B" w:rsidTr="00AC0E2B">
        <w:trPr>
          <w:trHeight w:hRule="exact" w:val="624"/>
        </w:trPr>
        <w:tc>
          <w:tcPr>
            <w:tcW w:w="64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0E2B" w:rsidRDefault="00AC0E2B">
            <w:pPr>
              <w:tabs>
                <w:tab w:val="center" w:pos="4153"/>
              </w:tabs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C0E2B" w:rsidRDefault="00AC0E2B"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</w:tbl>
    <w:p w:rsidR="00AC0E2B" w:rsidRDefault="00AC0E2B" w:rsidP="00AC0E2B">
      <w:pPr>
        <w:rPr>
          <w:szCs w:val="21"/>
        </w:rPr>
      </w:pPr>
      <w:r>
        <w:rPr>
          <w:szCs w:val="21"/>
        </w:rPr>
        <w:t>*</w:t>
      </w:r>
      <w:r>
        <w:rPr>
          <w:rFonts w:hint="eastAsia"/>
          <w:szCs w:val="21"/>
        </w:rPr>
        <w:t>实验项目类型：演示性、验证性、综合性、设计性实验。</w:t>
      </w:r>
    </w:p>
    <w:p w:rsidR="00AC0E2B" w:rsidRDefault="00AC0E2B" w:rsidP="00AC0E2B">
      <w:r>
        <w:rPr>
          <w:szCs w:val="21"/>
        </w:rPr>
        <w:t>*</w:t>
      </w:r>
      <w:r>
        <w:rPr>
          <w:rFonts w:hint="eastAsia"/>
          <w:szCs w:val="21"/>
        </w:rPr>
        <w:t>此表由学生按顺序填写。</w:t>
      </w:r>
    </w:p>
    <w:p w:rsidR="008671E3" w:rsidRPr="00AC0E2B" w:rsidRDefault="008671E3" w:rsidP="00AC0E2B">
      <w:pPr>
        <w:tabs>
          <w:tab w:val="center" w:pos="4153"/>
        </w:tabs>
        <w:rPr>
          <w:rFonts w:eastAsia="楷体_GB2312"/>
          <w:b/>
          <w:sz w:val="44"/>
          <w:szCs w:val="44"/>
        </w:rPr>
        <w:sectPr w:rsidR="008671E3" w:rsidRPr="00AC0E2B">
          <w:footerReference w:type="default" r:id="rId9"/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8671E3" w:rsidRDefault="008671E3" w:rsidP="008671E3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lastRenderedPageBreak/>
        <w:t>暨南大学本科实验报告专用纸</w:t>
      </w:r>
    </w:p>
    <w:p w:rsidR="008671E3" w:rsidRDefault="008671E3" w:rsidP="008671E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操作系统原理实验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8671E3" w:rsidRDefault="008671E3" w:rsidP="008671E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实验环境的使用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郝振明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8671E3" w:rsidRDefault="008671E3" w:rsidP="008671E3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0806015701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N1XX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 w:rsidR="008671E3" w:rsidRDefault="008671E3" w:rsidP="008671E3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1F231F"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 w:hint="eastAsia"/>
          <w:sz w:val="28"/>
          <w:szCs w:val="28"/>
          <w:u w:val="single"/>
        </w:rPr>
        <w:t xml:space="preserve">XX  </w:t>
      </w:r>
      <w:r>
        <w:rPr>
          <w:rFonts w:eastAsia="楷体_GB2312"/>
          <w:sz w:val="28"/>
          <w:szCs w:val="28"/>
          <w:u w:val="single"/>
        </w:rPr>
        <w:t xml:space="preserve">   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20</w:t>
      </w:r>
      <w:r w:rsidR="001F231F"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 w:hint="eastAsia"/>
          <w:sz w:val="28"/>
          <w:szCs w:val="28"/>
          <w:u w:val="single"/>
        </w:rPr>
        <w:t>X0516XX</w:t>
      </w:r>
      <w:r>
        <w:rPr>
          <w:rFonts w:eastAsia="楷体_GB2312"/>
          <w:sz w:val="28"/>
          <w:szCs w:val="28"/>
          <w:u w:val="single"/>
        </w:rPr>
        <w:t xml:space="preserve">                               </w:t>
      </w:r>
    </w:p>
    <w:p w:rsidR="008671E3" w:rsidRDefault="008671E3" w:rsidP="008671E3">
      <w:pPr>
        <w:numPr>
          <w:ins w:id="1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信息科学技术学院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计算机科学系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软件工程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  <w:r>
        <w:rPr>
          <w:rFonts w:eastAsia="楷体_GB2312"/>
          <w:sz w:val="28"/>
          <w:szCs w:val="28"/>
        </w:rPr>
        <w:t xml:space="preserve">  </w:t>
      </w:r>
    </w:p>
    <w:p w:rsidR="008671E3" w:rsidRDefault="008671E3" w:rsidP="008671E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</w:t>
      </w:r>
      <w:r w:rsidR="001F231F"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F231F"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F231F"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F231F"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F231F">
        <w:rPr>
          <w:rFonts w:eastAsia="楷体_GB2312" w:hint="eastAsia"/>
          <w:sz w:val="28"/>
          <w:szCs w:val="28"/>
          <w:u w:val="single"/>
        </w:rPr>
        <w:t>X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:rsidR="008671E3" w:rsidRDefault="008671E3" w:rsidP="008671E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</w:p>
    <w:p w:rsidR="008671E3" w:rsidRDefault="008671E3" w:rsidP="008671E3">
      <w:pPr>
        <w:spacing w:line="420" w:lineRule="exact"/>
        <w:rPr>
          <w:rFonts w:eastAsia="楷体_GB2312"/>
          <w:sz w:val="28"/>
          <w:szCs w:val="28"/>
        </w:rPr>
      </w:pPr>
    </w:p>
    <w:p w:rsidR="008671E3" w:rsidRDefault="008671E3" w:rsidP="008671E3">
      <w:pPr>
        <w:numPr>
          <w:ilvl w:val="0"/>
          <w:numId w:val="1"/>
        </w:num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实验目的</w:t>
      </w:r>
    </w:p>
    <w:p w:rsidR="008671E3" w:rsidRDefault="008671E3" w:rsidP="008671E3">
      <w:pPr>
        <w:rPr>
          <w:rFonts w:ascii="宋体"/>
          <w:sz w:val="24"/>
        </w:rPr>
      </w:pPr>
      <w:r>
        <w:rPr>
          <w:rFonts w:ascii="宋体" w:hint="eastAsia"/>
          <w:sz w:val="24"/>
        </w:rPr>
        <w:t>1.熟悉 Linux内核集成实验环境 Linux Lab的基本使用方法。</w:t>
      </w:r>
    </w:p>
    <w:p w:rsidR="008671E3" w:rsidRDefault="008671E3" w:rsidP="008671E3">
      <w:pPr>
        <w:rPr>
          <w:rFonts w:ascii="宋体"/>
          <w:sz w:val="24"/>
        </w:rPr>
      </w:pPr>
      <w:r>
        <w:rPr>
          <w:rFonts w:ascii="宋体" w:hint="eastAsia"/>
          <w:sz w:val="24"/>
        </w:rPr>
        <w:t>2.练习编译、调试 Linux内核及应用程序。</w:t>
      </w:r>
    </w:p>
    <w:p w:rsidR="008671E3" w:rsidRDefault="008671E3" w:rsidP="008671E3">
      <w:pPr>
        <w:rPr>
          <w:rFonts w:ascii="宋体"/>
          <w:b/>
          <w:bCs/>
          <w:sz w:val="24"/>
        </w:rPr>
      </w:pPr>
    </w:p>
    <w:p w:rsidR="008671E3" w:rsidRDefault="008671E3" w:rsidP="008671E3">
      <w:pPr>
        <w:numPr>
          <w:ilvl w:val="0"/>
          <w:numId w:val="1"/>
        </w:num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实验内容( 包括:操作, 调试, 练习, 程序设计)</w:t>
      </w:r>
    </w:p>
    <w:p w:rsidR="008671E3" w:rsidRDefault="008671E3" w:rsidP="008671E3">
      <w:pPr>
        <w:rPr>
          <w:rFonts w:ascii="宋体"/>
          <w:sz w:val="24"/>
        </w:rPr>
      </w:pPr>
      <w:r>
        <w:rPr>
          <w:rFonts w:ascii="宋体" w:hint="eastAsia"/>
          <w:sz w:val="24"/>
        </w:rPr>
        <w:t>1. 启动Linux Lab</w:t>
      </w:r>
    </w:p>
    <w:p w:rsidR="008671E3" w:rsidRDefault="008671E3" w:rsidP="008671E3">
      <w:pPr>
        <w:rPr>
          <w:rFonts w:ascii="宋体"/>
          <w:sz w:val="24"/>
        </w:rPr>
      </w:pPr>
      <w:r>
        <w:rPr>
          <w:rFonts w:ascii="宋体" w:hint="eastAsia"/>
          <w:sz w:val="24"/>
        </w:rPr>
        <w:t>2. 学习Linux Lab的基本使用方法</w:t>
      </w:r>
    </w:p>
    <w:p w:rsidR="008671E3" w:rsidRDefault="008671E3" w:rsidP="008671E3">
      <w:pPr>
        <w:numPr>
          <w:ilvl w:val="0"/>
          <w:numId w:val="2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新建Windows控制台应用程序项目，编写</w:t>
      </w:r>
      <w:proofErr w:type="spellStart"/>
      <w:r>
        <w:rPr>
          <w:rFonts w:ascii="宋体" w:hint="eastAsia"/>
          <w:sz w:val="24"/>
        </w:rPr>
        <w:t>Func</w:t>
      </w:r>
      <w:proofErr w:type="spellEnd"/>
      <w:r>
        <w:rPr>
          <w:rFonts w:ascii="宋体" w:hint="eastAsia"/>
          <w:sz w:val="24"/>
        </w:rPr>
        <w:t>函数和main函数</w:t>
      </w:r>
    </w:p>
    <w:p w:rsidR="008671E3" w:rsidRDefault="008671E3" w:rsidP="008671E3">
      <w:pPr>
        <w:ind w:left="420" w:firstLine="420"/>
        <w:rPr>
          <w:rFonts w:ascii="宋体"/>
          <w:sz w:val="24"/>
        </w:rPr>
      </w:pPr>
      <w:r>
        <w:rPr>
          <w:noProof/>
        </w:rPr>
        <w:drawing>
          <wp:inline distT="0" distB="0" distL="0" distR="0">
            <wp:extent cx="2259965" cy="1164590"/>
            <wp:effectExtent l="1905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16459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217545" cy="1759585"/>
            <wp:effectExtent l="19050" t="0" r="190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668" b="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75958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numPr>
          <w:ilvl w:val="0"/>
          <w:numId w:val="2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生成项目</w:t>
      </w:r>
    </w:p>
    <w:p w:rsidR="008671E3" w:rsidRDefault="008671E3" w:rsidP="008671E3">
      <w:pPr>
        <w:numPr>
          <w:ilvl w:val="0"/>
          <w:numId w:val="2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执行项目</w:t>
      </w:r>
    </w:p>
    <w:p w:rsidR="008671E3" w:rsidRDefault="008671E3" w:rsidP="008671E3">
      <w:pPr>
        <w:numPr>
          <w:ilvl w:val="0"/>
          <w:numId w:val="2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调试项目</w:t>
      </w:r>
    </w:p>
    <w:p w:rsidR="008671E3" w:rsidRDefault="008671E3" w:rsidP="008671E3">
      <w:pPr>
        <w:numPr>
          <w:ilvl w:val="0"/>
          <w:numId w:val="2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使用断点中断执行</w:t>
      </w:r>
    </w:p>
    <w:p w:rsidR="008671E3" w:rsidRDefault="008671E3" w:rsidP="008671E3">
      <w:pPr>
        <w:ind w:left="420" w:firstLine="420"/>
        <w:rPr>
          <w:rFonts w:ascii="宋体"/>
          <w:sz w:val="24"/>
        </w:rPr>
      </w:pPr>
      <w:r>
        <w:rPr>
          <w:noProof/>
        </w:rPr>
        <w:drawing>
          <wp:inline distT="0" distB="0" distL="0" distR="0">
            <wp:extent cx="3252470" cy="793750"/>
            <wp:effectExtent l="19050" t="0" r="508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7937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numPr>
          <w:ilvl w:val="0"/>
          <w:numId w:val="2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单步调试</w:t>
      </w:r>
    </w:p>
    <w:p w:rsidR="008671E3" w:rsidRDefault="008671E3" w:rsidP="008671E3">
      <w:pPr>
        <w:numPr>
          <w:ilvl w:val="0"/>
          <w:numId w:val="2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查看变量的值</w:t>
      </w:r>
    </w:p>
    <w:p w:rsidR="008671E3" w:rsidRDefault="008671E3" w:rsidP="008671E3">
      <w:pPr>
        <w:ind w:left="420" w:firstLine="420"/>
        <w:rPr>
          <w:rFonts w:ascii="宋体"/>
          <w:sz w:val="24"/>
        </w:rPr>
      </w:pPr>
      <w:r>
        <w:rPr>
          <w:noProof/>
        </w:rPr>
        <w:drawing>
          <wp:inline distT="0" distB="0" distL="0" distR="0">
            <wp:extent cx="4873625" cy="724535"/>
            <wp:effectExtent l="19050" t="0" r="317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7245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numPr>
          <w:ilvl w:val="0"/>
          <w:numId w:val="2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调用堆栈</w:t>
      </w:r>
    </w:p>
    <w:p w:rsidR="008671E3" w:rsidRDefault="008671E3" w:rsidP="008671E3">
      <w:pPr>
        <w:rPr>
          <w:rFonts w:ascii="宋体"/>
          <w:sz w:val="24"/>
        </w:rPr>
      </w:pPr>
    </w:p>
    <w:p w:rsidR="008671E3" w:rsidRDefault="008671E3" w:rsidP="008671E3">
      <w:pPr>
        <w:numPr>
          <w:ilvl w:val="0"/>
          <w:numId w:val="3"/>
        </w:num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 xml:space="preserve"> Linux0.11内核项目的生成和调试</w:t>
      </w:r>
    </w:p>
    <w:p w:rsidR="008671E3" w:rsidRDefault="008671E3" w:rsidP="008671E3">
      <w:pPr>
        <w:numPr>
          <w:ilvl w:val="0"/>
          <w:numId w:val="4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新建Linux0.11内核项目</w:t>
      </w:r>
    </w:p>
    <w:p w:rsidR="008671E3" w:rsidRDefault="008671E3" w:rsidP="008671E3">
      <w:pPr>
        <w:numPr>
          <w:ilvl w:val="0"/>
          <w:numId w:val="4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生成Linux0.11内核项目</w:t>
      </w:r>
    </w:p>
    <w:p w:rsidR="008671E3" w:rsidRDefault="008671E3" w:rsidP="008671E3">
      <w:pPr>
        <w:numPr>
          <w:ilvl w:val="0"/>
          <w:numId w:val="4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调试Linux0.11内核项目</w:t>
      </w:r>
    </w:p>
    <w:p w:rsidR="008671E3" w:rsidRDefault="008671E3" w:rsidP="008671E3">
      <w:pPr>
        <w:numPr>
          <w:ilvl w:val="0"/>
          <w:numId w:val="4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练习使用Linux0.11的常用命令</w:t>
      </w:r>
    </w:p>
    <w:p w:rsidR="008671E3" w:rsidRDefault="008671E3" w:rsidP="008671E3">
      <w:pPr>
        <w:numPr>
          <w:ilvl w:val="0"/>
          <w:numId w:val="4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练习使用查找功能</w:t>
      </w:r>
    </w:p>
    <w:p w:rsidR="008671E3" w:rsidRDefault="008671E3" w:rsidP="008671E3">
      <w:pPr>
        <w:numPr>
          <w:ilvl w:val="0"/>
          <w:numId w:val="4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练习使用快速查找功能</w:t>
      </w:r>
    </w:p>
    <w:p w:rsidR="008671E3" w:rsidRDefault="008671E3" w:rsidP="008671E3">
      <w:pPr>
        <w:rPr>
          <w:rFonts w:ascii="宋体"/>
          <w:sz w:val="24"/>
        </w:rPr>
      </w:pPr>
    </w:p>
    <w:p w:rsidR="008671E3" w:rsidRDefault="008671E3" w:rsidP="008671E3">
      <w:pPr>
        <w:numPr>
          <w:ilvl w:val="0"/>
          <w:numId w:val="5"/>
        </w:num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 xml:space="preserve"> Linux0.11应用程序项目的生成和执行</w:t>
      </w:r>
    </w:p>
    <w:p w:rsidR="008671E3" w:rsidRDefault="008671E3" w:rsidP="008671E3">
      <w:pPr>
        <w:numPr>
          <w:ilvl w:val="0"/>
          <w:numId w:val="6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新建Linux0.11应用程序项目</w:t>
      </w:r>
    </w:p>
    <w:p w:rsidR="008671E3" w:rsidRDefault="008671E3" w:rsidP="008671E3">
      <w:pPr>
        <w:numPr>
          <w:ilvl w:val="0"/>
          <w:numId w:val="6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生成Linux0.11应用程序项目</w:t>
      </w:r>
    </w:p>
    <w:p w:rsidR="008671E3" w:rsidRDefault="008671E3" w:rsidP="008671E3">
      <w:pPr>
        <w:numPr>
          <w:ilvl w:val="0"/>
          <w:numId w:val="6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查看软盘镜像文件中的内容</w:t>
      </w:r>
    </w:p>
    <w:p w:rsidR="008671E3" w:rsidRDefault="008671E3" w:rsidP="008671E3">
      <w:pPr>
        <w:numPr>
          <w:ilvl w:val="0"/>
          <w:numId w:val="6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执行Linux0.11应用程序项目</w:t>
      </w:r>
    </w:p>
    <w:p w:rsidR="008671E3" w:rsidRDefault="008671E3" w:rsidP="008671E3">
      <w:pPr>
        <w:ind w:left="420" w:firstLine="420"/>
        <w:rPr>
          <w:rFonts w:ascii="宋体"/>
          <w:sz w:val="24"/>
        </w:rPr>
      </w:pPr>
      <w:r>
        <w:rPr>
          <w:noProof/>
        </w:rPr>
        <w:drawing>
          <wp:inline distT="0" distB="0" distL="0" distR="0">
            <wp:extent cx="4244340" cy="1242060"/>
            <wp:effectExtent l="19050" t="0" r="381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2420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rPr>
          <w:rFonts w:ascii="宋体"/>
          <w:sz w:val="24"/>
        </w:rPr>
      </w:pPr>
    </w:p>
    <w:p w:rsidR="008671E3" w:rsidRDefault="008671E3" w:rsidP="008671E3">
      <w:pPr>
        <w:numPr>
          <w:ilvl w:val="0"/>
          <w:numId w:val="7"/>
        </w:num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vi编辑器的使用方法</w:t>
      </w:r>
    </w:p>
    <w:p w:rsidR="008671E3" w:rsidRDefault="008671E3" w:rsidP="008671E3">
      <w:pPr>
        <w:numPr>
          <w:ilvl w:val="0"/>
          <w:numId w:val="7"/>
        </w:num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使用vi和GCC编写Linux0.11应用程序</w:t>
      </w:r>
    </w:p>
    <w:p w:rsidR="008671E3" w:rsidRDefault="008671E3" w:rsidP="008671E3">
      <w:pPr>
        <w:ind w:firstLine="420"/>
      </w:pPr>
      <w:r>
        <w:rPr>
          <w:noProof/>
        </w:rPr>
        <w:drawing>
          <wp:inline distT="0" distB="0" distL="0" distR="0">
            <wp:extent cx="3148330" cy="1181735"/>
            <wp:effectExtent l="1905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13751" b="-1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817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ind w:firstLine="420"/>
      </w:pPr>
      <w:r>
        <w:rPr>
          <w:noProof/>
        </w:rPr>
        <w:drawing>
          <wp:inline distT="0" distB="0" distL="0" distR="0">
            <wp:extent cx="3131185" cy="664210"/>
            <wp:effectExtent l="19050" t="0" r="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6642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rPr>
          <w:rFonts w:ascii="宋体"/>
          <w:sz w:val="24"/>
        </w:rPr>
      </w:pPr>
    </w:p>
    <w:p w:rsidR="008671E3" w:rsidRDefault="008671E3" w:rsidP="008671E3">
      <w:pPr>
        <w:numPr>
          <w:ilvl w:val="0"/>
          <w:numId w:val="7"/>
        </w:num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编写</w:t>
      </w:r>
      <w:proofErr w:type="spellStart"/>
      <w:r>
        <w:rPr>
          <w:rFonts w:ascii="宋体" w:hint="eastAsia"/>
          <w:b/>
          <w:bCs/>
          <w:sz w:val="24"/>
        </w:rPr>
        <w:t>Makefile</w:t>
      </w:r>
      <w:proofErr w:type="spellEnd"/>
      <w:r>
        <w:rPr>
          <w:rFonts w:ascii="宋体" w:hint="eastAsia"/>
          <w:b/>
          <w:bCs/>
          <w:sz w:val="24"/>
        </w:rPr>
        <w:t>文件管理项目</w:t>
      </w:r>
    </w:p>
    <w:p w:rsidR="008671E3" w:rsidRDefault="008671E3" w:rsidP="008671E3">
      <w:pPr>
        <w:numPr>
          <w:ilvl w:val="0"/>
          <w:numId w:val="8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使用vi创建</w:t>
      </w:r>
      <w:proofErr w:type="spellStart"/>
      <w:r>
        <w:rPr>
          <w:rFonts w:ascii="宋体" w:hint="eastAsia"/>
          <w:sz w:val="24"/>
        </w:rPr>
        <w:t>add.c</w:t>
      </w:r>
      <w:proofErr w:type="spellEnd"/>
      <w:r>
        <w:rPr>
          <w:rFonts w:ascii="宋体" w:hint="eastAsia"/>
          <w:sz w:val="24"/>
        </w:rPr>
        <w:t>文件，定义</w:t>
      </w:r>
      <w:proofErr w:type="spellStart"/>
      <w:r>
        <w:rPr>
          <w:rFonts w:ascii="宋体" w:hint="eastAsia"/>
          <w:sz w:val="24"/>
        </w:rPr>
        <w:t>int</w:t>
      </w:r>
      <w:proofErr w:type="spellEnd"/>
      <w:r>
        <w:rPr>
          <w:rFonts w:ascii="宋体" w:hint="eastAsia"/>
          <w:sz w:val="24"/>
        </w:rPr>
        <w:t xml:space="preserve"> add( </w:t>
      </w:r>
      <w:proofErr w:type="spellStart"/>
      <w:r>
        <w:rPr>
          <w:rFonts w:ascii="宋体" w:hint="eastAsia"/>
          <w:sz w:val="24"/>
        </w:rPr>
        <w:t>int</w:t>
      </w:r>
      <w:proofErr w:type="spellEnd"/>
      <w:r>
        <w:rPr>
          <w:rFonts w:ascii="宋体" w:hint="eastAsia"/>
          <w:sz w:val="24"/>
        </w:rPr>
        <w:t xml:space="preserve">, </w:t>
      </w:r>
      <w:proofErr w:type="spellStart"/>
      <w:r>
        <w:rPr>
          <w:rFonts w:ascii="宋体" w:hint="eastAsia"/>
          <w:sz w:val="24"/>
        </w:rPr>
        <w:t>int</w:t>
      </w:r>
      <w:proofErr w:type="spellEnd"/>
      <w:r>
        <w:rPr>
          <w:rFonts w:ascii="宋体" w:hint="eastAsia"/>
          <w:sz w:val="24"/>
        </w:rPr>
        <w:t xml:space="preserve"> )函数，计算并返回</w:t>
      </w:r>
      <w:r>
        <w:rPr>
          <w:rFonts w:ascii="宋体" w:hint="eastAsia"/>
          <w:sz w:val="24"/>
        </w:rPr>
        <w:lastRenderedPageBreak/>
        <w:t>两个参数之和。</w:t>
      </w:r>
    </w:p>
    <w:p w:rsidR="008671E3" w:rsidRDefault="008671E3" w:rsidP="008671E3">
      <w:pPr>
        <w:ind w:left="420" w:firstLine="420"/>
        <w:rPr>
          <w:rFonts w:ascii="宋体"/>
          <w:sz w:val="24"/>
        </w:rPr>
      </w:pPr>
      <w:r>
        <w:rPr>
          <w:noProof/>
        </w:rPr>
        <w:drawing>
          <wp:inline distT="0" distB="0" distL="0" distR="0">
            <wp:extent cx="1932305" cy="16383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383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ind w:left="420" w:firstLine="420"/>
        <w:rPr>
          <w:rFonts w:ascii="宋体"/>
          <w:sz w:val="24"/>
        </w:rPr>
      </w:pPr>
      <w:r>
        <w:rPr>
          <w:noProof/>
        </w:rPr>
        <w:drawing>
          <wp:inline distT="0" distB="0" distL="0" distR="0">
            <wp:extent cx="2208530" cy="629920"/>
            <wp:effectExtent l="19050" t="0" r="127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1892" b="28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numPr>
          <w:ilvl w:val="0"/>
          <w:numId w:val="8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使用vi创建</w:t>
      </w:r>
      <w:proofErr w:type="spellStart"/>
      <w:r>
        <w:rPr>
          <w:rFonts w:ascii="宋体" w:hint="eastAsia"/>
          <w:sz w:val="24"/>
        </w:rPr>
        <w:t>main.c</w:t>
      </w:r>
      <w:proofErr w:type="spellEnd"/>
      <w:r>
        <w:rPr>
          <w:rFonts w:ascii="宋体" w:hint="eastAsia"/>
          <w:sz w:val="24"/>
        </w:rPr>
        <w:t>文件，定义main函数，在main函数中调用add函数，并打印输出计算的结果。</w:t>
      </w:r>
    </w:p>
    <w:p w:rsidR="008671E3" w:rsidRDefault="008671E3" w:rsidP="008671E3">
      <w:pPr>
        <w:ind w:left="420" w:firstLine="420"/>
      </w:pPr>
      <w:r>
        <w:rPr>
          <w:noProof/>
        </w:rPr>
        <w:drawing>
          <wp:inline distT="0" distB="0" distL="0" distR="0">
            <wp:extent cx="2441575" cy="155575"/>
            <wp:effectExtent l="19050" t="0" r="0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555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ind w:left="420" w:firstLine="420"/>
      </w:pPr>
      <w:r>
        <w:rPr>
          <w:noProof/>
        </w:rPr>
        <w:drawing>
          <wp:inline distT="0" distB="0" distL="0" distR="0">
            <wp:extent cx="2001520" cy="1061085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06108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numPr>
          <w:ilvl w:val="0"/>
          <w:numId w:val="8"/>
        </w:numPr>
        <w:ind w:left="840"/>
        <w:rPr>
          <w:rFonts w:ascii="宋体"/>
          <w:sz w:val="24"/>
        </w:rPr>
      </w:pPr>
      <w:r>
        <w:rPr>
          <w:rFonts w:ascii="宋体" w:hint="eastAsia"/>
          <w:sz w:val="24"/>
        </w:rPr>
        <w:t>使用vi创建</w:t>
      </w:r>
      <w:proofErr w:type="spellStart"/>
      <w:r>
        <w:rPr>
          <w:rFonts w:ascii="宋体" w:hint="eastAsia"/>
          <w:sz w:val="24"/>
        </w:rPr>
        <w:t>makefile</w:t>
      </w:r>
      <w:proofErr w:type="spellEnd"/>
      <w:r>
        <w:rPr>
          <w:rFonts w:ascii="宋体" w:hint="eastAsia"/>
          <w:sz w:val="24"/>
        </w:rPr>
        <w:t>文件，分步完成对</w:t>
      </w:r>
      <w:proofErr w:type="spellStart"/>
      <w:r>
        <w:rPr>
          <w:rFonts w:ascii="宋体" w:hint="eastAsia"/>
          <w:sz w:val="24"/>
        </w:rPr>
        <w:t>add.c</w:t>
      </w:r>
      <w:proofErr w:type="spellEnd"/>
      <w:r>
        <w:rPr>
          <w:rFonts w:ascii="宋体" w:hint="eastAsia"/>
          <w:sz w:val="24"/>
        </w:rPr>
        <w:t>和</w:t>
      </w:r>
      <w:proofErr w:type="spellStart"/>
      <w:r>
        <w:rPr>
          <w:rFonts w:ascii="宋体" w:hint="eastAsia"/>
          <w:sz w:val="24"/>
        </w:rPr>
        <w:t>main.c</w:t>
      </w:r>
      <w:proofErr w:type="spellEnd"/>
      <w:r>
        <w:rPr>
          <w:rFonts w:ascii="宋体" w:hint="eastAsia"/>
          <w:sz w:val="24"/>
        </w:rPr>
        <w:t>文件的编译、链接、清理操作，可以生成一个可执行文件main。</w:t>
      </w:r>
    </w:p>
    <w:p w:rsidR="008671E3" w:rsidRDefault="008671E3" w:rsidP="008671E3">
      <w:pPr>
        <w:ind w:left="420" w:firstLine="420"/>
      </w:pPr>
      <w:r>
        <w:rPr>
          <w:noProof/>
        </w:rPr>
        <w:drawing>
          <wp:inline distT="0" distB="0" distL="0" distR="0">
            <wp:extent cx="2182495" cy="155575"/>
            <wp:effectExtent l="19050" t="0" r="8255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555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ind w:left="420" w:firstLine="420"/>
      </w:pPr>
      <w:r>
        <w:rPr>
          <w:noProof/>
        </w:rPr>
        <w:drawing>
          <wp:inline distT="0" distB="0" distL="0" distR="0">
            <wp:extent cx="2855595" cy="819785"/>
            <wp:effectExtent l="19050" t="0" r="1905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81978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ind w:left="420" w:firstLine="420"/>
      </w:pPr>
      <w:r>
        <w:rPr>
          <w:noProof/>
        </w:rPr>
        <w:drawing>
          <wp:inline distT="0" distB="0" distL="0" distR="0">
            <wp:extent cx="2165350" cy="629920"/>
            <wp:effectExtent l="19050" t="0" r="635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629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E3" w:rsidRDefault="008671E3" w:rsidP="008671E3">
      <w:pPr>
        <w:numPr>
          <w:ilvl w:val="0"/>
          <w:numId w:val="7"/>
        </w:num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退出Linux Lab</w:t>
      </w:r>
    </w:p>
    <w:p w:rsidR="008671E3" w:rsidRDefault="008671E3" w:rsidP="008671E3">
      <w:pPr>
        <w:rPr>
          <w:rFonts w:ascii="宋体"/>
          <w:sz w:val="24"/>
        </w:rPr>
      </w:pPr>
    </w:p>
    <w:p w:rsidR="008671E3" w:rsidRDefault="008671E3" w:rsidP="008671E3">
      <w:p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三、总结</w:t>
      </w:r>
    </w:p>
    <w:p w:rsidR="008671E3" w:rsidRDefault="008671E3" w:rsidP="008671E3">
      <w:pPr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通过这个实验，我熟悉了Linux Lab 的基本使用方法，同时掌握了</w:t>
      </w:r>
      <w:proofErr w:type="spellStart"/>
      <w:r>
        <w:rPr>
          <w:rFonts w:ascii="宋体" w:hint="eastAsia"/>
          <w:sz w:val="24"/>
        </w:rPr>
        <w:t>makefile</w:t>
      </w:r>
      <w:proofErr w:type="spellEnd"/>
      <w:r>
        <w:rPr>
          <w:rFonts w:ascii="宋体" w:hint="eastAsia"/>
          <w:sz w:val="24"/>
        </w:rPr>
        <w:t xml:space="preserve"> 文件的编写。</w:t>
      </w:r>
      <w:proofErr w:type="spellStart"/>
      <w:r>
        <w:rPr>
          <w:rFonts w:ascii="宋体" w:hint="eastAsia"/>
          <w:sz w:val="24"/>
        </w:rPr>
        <w:t>Makefile</w:t>
      </w:r>
      <w:proofErr w:type="spellEnd"/>
      <w:r>
        <w:rPr>
          <w:rFonts w:ascii="宋体" w:hint="eastAsia"/>
          <w:sz w:val="24"/>
        </w:rPr>
        <w:t>文件在大型项目中特别常用，可以用来对一系列c文件进行编译链接，进而达到更好的管理项目的目的。</w:t>
      </w:r>
    </w:p>
    <w:p w:rsidR="008671E3" w:rsidRDefault="008671E3" w:rsidP="008671E3">
      <w:pPr>
        <w:rPr>
          <w:rFonts w:ascii="宋体"/>
          <w:b/>
          <w:bCs/>
          <w:sz w:val="24"/>
        </w:rPr>
      </w:pPr>
    </w:p>
    <w:p w:rsidR="008671E3" w:rsidRDefault="008671E3" w:rsidP="008671E3">
      <w:pPr>
        <w:rPr>
          <w:rFonts w:ascii="宋体"/>
          <w:b/>
          <w:bCs/>
          <w:sz w:val="24"/>
        </w:rPr>
      </w:pPr>
    </w:p>
    <w:p w:rsidR="008671E3" w:rsidRDefault="008671E3" w:rsidP="008671E3">
      <w:pPr>
        <w:rPr>
          <w:rFonts w:ascii="宋体"/>
          <w:b/>
          <w:bCs/>
          <w:sz w:val="24"/>
        </w:rPr>
      </w:pPr>
    </w:p>
    <w:p w:rsidR="008671E3" w:rsidRDefault="008671E3" w:rsidP="008671E3">
      <w:pPr>
        <w:rPr>
          <w:rFonts w:ascii="宋体"/>
          <w:b/>
          <w:bCs/>
          <w:sz w:val="24"/>
        </w:rPr>
      </w:pPr>
    </w:p>
    <w:p w:rsidR="008671E3" w:rsidRDefault="008671E3" w:rsidP="008671E3">
      <w:pPr>
        <w:rPr>
          <w:rFonts w:ascii="宋体"/>
          <w:b/>
          <w:bCs/>
          <w:sz w:val="24"/>
        </w:rPr>
      </w:pPr>
    </w:p>
    <w:p w:rsidR="008671E3" w:rsidRDefault="008671E3" w:rsidP="008671E3">
      <w:pPr>
        <w:rPr>
          <w:rFonts w:ascii="宋体"/>
          <w:b/>
          <w:bCs/>
          <w:sz w:val="24"/>
        </w:rPr>
      </w:pPr>
    </w:p>
    <w:p w:rsidR="008671E3" w:rsidRDefault="008671E3" w:rsidP="008671E3">
      <w:pPr>
        <w:rPr>
          <w:rFonts w:ascii="宋体"/>
          <w:b/>
          <w:bCs/>
          <w:sz w:val="24"/>
        </w:rPr>
      </w:pPr>
    </w:p>
    <w:p w:rsidR="008671E3" w:rsidRDefault="008671E3" w:rsidP="008671E3">
      <w:pPr>
        <w:rPr>
          <w:rFonts w:ascii="宋体"/>
          <w:b/>
          <w:bCs/>
          <w:sz w:val="24"/>
        </w:rPr>
      </w:pPr>
    </w:p>
    <w:p w:rsidR="008671E3" w:rsidRDefault="008671E3" w:rsidP="008671E3">
      <w:pPr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</w:t>
      </w:r>
    </w:p>
    <w:p w:rsidR="008671E3" w:rsidRDefault="008671E3" w:rsidP="008671E3">
      <w:pPr>
        <w:spacing w:line="360" w:lineRule="auto"/>
        <w:rPr>
          <w:b/>
          <w:sz w:val="24"/>
        </w:rPr>
      </w:pPr>
    </w:p>
    <w:p w:rsidR="00B836ED" w:rsidRPr="008671E3" w:rsidRDefault="00B836ED"/>
    <w:sectPr w:rsidR="00B836ED" w:rsidRPr="008671E3" w:rsidSect="00B83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E94" w:rsidRDefault="00A62E94">
      <w:r>
        <w:separator/>
      </w:r>
    </w:p>
  </w:endnote>
  <w:endnote w:type="continuationSeparator" w:id="0">
    <w:p w:rsidR="00A62E94" w:rsidRDefault="00A6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D97" w:rsidRDefault="008671E3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B67269">
      <w:rPr>
        <w:noProof/>
      </w:rPr>
      <w:t>1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E94" w:rsidRDefault="00A62E94">
      <w:r>
        <w:separator/>
      </w:r>
    </w:p>
  </w:footnote>
  <w:footnote w:type="continuationSeparator" w:id="0">
    <w:p w:rsidR="00A62E94" w:rsidRDefault="00A62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0D28"/>
    <w:multiLevelType w:val="multilevel"/>
    <w:tmpl w:val="288B0D28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0E808B"/>
    <w:multiLevelType w:val="singleLevel"/>
    <w:tmpl w:val="590E80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0E84D6"/>
    <w:multiLevelType w:val="singleLevel"/>
    <w:tmpl w:val="590E84D6"/>
    <w:lvl w:ilvl="0">
      <w:start w:val="3"/>
      <w:numFmt w:val="decimal"/>
      <w:suff w:val="nothing"/>
      <w:lvlText w:val="%1."/>
      <w:lvlJc w:val="left"/>
    </w:lvl>
  </w:abstractNum>
  <w:abstractNum w:abstractNumId="3">
    <w:nsid w:val="590E84E7"/>
    <w:multiLevelType w:val="multilevel"/>
    <w:tmpl w:val="590E84E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90E8753"/>
    <w:multiLevelType w:val="singleLevel"/>
    <w:tmpl w:val="590E8753"/>
    <w:lvl w:ilvl="0">
      <w:start w:val="4"/>
      <w:numFmt w:val="decimal"/>
      <w:suff w:val="nothing"/>
      <w:lvlText w:val="%1."/>
      <w:lvlJc w:val="left"/>
    </w:lvl>
  </w:abstractNum>
  <w:abstractNum w:abstractNumId="5">
    <w:nsid w:val="590E88B9"/>
    <w:multiLevelType w:val="singleLevel"/>
    <w:tmpl w:val="590E88B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0E88F7"/>
    <w:multiLevelType w:val="singleLevel"/>
    <w:tmpl w:val="590E88F7"/>
    <w:lvl w:ilvl="0">
      <w:start w:val="5"/>
      <w:numFmt w:val="decimal"/>
      <w:suff w:val="space"/>
      <w:lvlText w:val="%1."/>
      <w:lvlJc w:val="left"/>
    </w:lvl>
  </w:abstractNum>
  <w:abstractNum w:abstractNumId="7">
    <w:nsid w:val="590E8E3F"/>
    <w:multiLevelType w:val="singleLevel"/>
    <w:tmpl w:val="590E8E3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71E3"/>
    <w:rsid w:val="001F231F"/>
    <w:rsid w:val="00232403"/>
    <w:rsid w:val="002A6137"/>
    <w:rsid w:val="004B5B27"/>
    <w:rsid w:val="005D3140"/>
    <w:rsid w:val="00601F1B"/>
    <w:rsid w:val="00620C44"/>
    <w:rsid w:val="0064387B"/>
    <w:rsid w:val="00667D97"/>
    <w:rsid w:val="00682111"/>
    <w:rsid w:val="00697BE5"/>
    <w:rsid w:val="0071396D"/>
    <w:rsid w:val="00745CD6"/>
    <w:rsid w:val="007634E2"/>
    <w:rsid w:val="008671E3"/>
    <w:rsid w:val="008B5A69"/>
    <w:rsid w:val="00955AC2"/>
    <w:rsid w:val="00987D76"/>
    <w:rsid w:val="00A62E94"/>
    <w:rsid w:val="00AC0E2B"/>
    <w:rsid w:val="00B67269"/>
    <w:rsid w:val="00B836ED"/>
    <w:rsid w:val="00BE4D2E"/>
    <w:rsid w:val="00CC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1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8671E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8671E3"/>
    <w:rPr>
      <w:rFonts w:ascii="Times New Roman" w:eastAsia="宋体" w:hAnsi="Times New Roman" w:cs="Times New Roman"/>
      <w:sz w:val="18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8671E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671E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289</Words>
  <Characters>1652</Characters>
  <Application>Microsoft Office Word</Application>
  <DocSecurity>0</DocSecurity>
  <Lines>13</Lines>
  <Paragraphs>3</Paragraphs>
  <ScaleCrop>false</ScaleCrop>
  <Company>JNU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2018-03-28T10:13:00Z</dcterms:created>
  <dcterms:modified xsi:type="dcterms:W3CDTF">2020-03-17T13:44:00Z</dcterms:modified>
</cp:coreProperties>
</file>